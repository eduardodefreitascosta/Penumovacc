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B9D8" w14:textId="77777777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87EA7">
        <w:rPr>
          <w:rFonts w:ascii="Arial" w:hAnsi="Arial" w:cs="Arial"/>
          <w:sz w:val="24"/>
          <w:szCs w:val="24"/>
          <w:lang w:val="en-GB"/>
        </w:rPr>
        <w:t>RESULTS</w:t>
      </w:r>
    </w:p>
    <w:p w14:paraId="67FE6288" w14:textId="77777777" w:rsidR="00AC2119" w:rsidRPr="00387EA7" w:rsidRDefault="00AC2119" w:rsidP="00387EA7">
      <w:p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bookmarkStart w:id="0" w:name="_Hlk9542988"/>
      <w:r w:rsidRPr="00387EA7">
        <w:rPr>
          <w:rFonts w:ascii="Arial" w:hAnsi="Arial" w:cs="Arial"/>
          <w:sz w:val="24"/>
          <w:szCs w:val="24"/>
          <w:lang w:val="en-GB"/>
        </w:rPr>
        <w:t xml:space="preserve">There was a total of </w:t>
      </w:r>
      <w:commentRangeStart w:id="1"/>
      <w:commentRangeStart w:id="2"/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6,086,826 </w:t>
      </w:r>
      <w:commentRangeEnd w:id="1"/>
      <w:r w:rsidRPr="00387EA7">
        <w:rPr>
          <w:rStyle w:val="CommentReference"/>
          <w:rFonts w:ascii="Arial" w:hAnsi="Arial" w:cs="Arial"/>
          <w:sz w:val="24"/>
          <w:szCs w:val="24"/>
        </w:rPr>
        <w:commentReference w:id="1"/>
      </w:r>
      <w:commentRangeEnd w:id="2"/>
      <w:r w:rsidR="000D7DD5">
        <w:rPr>
          <w:rStyle w:val="CommentReference"/>
        </w:rPr>
        <w:commentReference w:id="2"/>
      </w:r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 and 5,895,278 pneumonia admissions, among all age groups, between </w:t>
      </w:r>
      <w:r w:rsidRPr="00387EA7">
        <w:rPr>
          <w:rFonts w:ascii="Arial" w:hAnsi="Arial" w:cs="Arial"/>
          <w:sz w:val="24"/>
          <w:szCs w:val="24"/>
          <w:lang w:val="en-GB"/>
        </w:rPr>
        <w:t>pre-vaccine period (</w:t>
      </w:r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2002- 2009) and post-vaccine (2011-2019), respectively. Representing a simple percentage reduction of 20.9% and 4.7% for those individuals between 20-59 years and 60-79 years, respectively. AQUI VOU DESCREVER A INCIDENCIA</w:t>
      </w:r>
    </w:p>
    <w:p w14:paraId="2516F9E3" w14:textId="77777777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87EA7">
        <w:rPr>
          <w:rFonts w:ascii="Arial" w:hAnsi="Arial" w:cs="Arial"/>
          <w:sz w:val="24"/>
          <w:szCs w:val="24"/>
          <w:lang w:val="en-GB"/>
        </w:rPr>
        <w:t>Among the vaccinated groups, there were 3,171,207 pneumonia hospitalizations cases in eight years of the pre-vaccine period and</w:t>
      </w:r>
      <w:r w:rsidRPr="00387EA7">
        <w:rPr>
          <w:rFonts w:ascii="Arial" w:hAnsi="Arial" w:cs="Arial"/>
          <w:i/>
          <w:sz w:val="24"/>
          <w:szCs w:val="24"/>
          <w:lang w:val="en-GB"/>
        </w:rPr>
        <w:t xml:space="preserve"> </w:t>
      </w:r>
      <w:r w:rsidRPr="00387EA7">
        <w:rPr>
          <w:rFonts w:ascii="Arial" w:hAnsi="Arial" w:cs="Arial"/>
          <w:sz w:val="24"/>
          <w:szCs w:val="24"/>
          <w:lang w:val="en-GB"/>
        </w:rPr>
        <w:t xml:space="preserve">2,253,107 nine years after the vaccine Program started. These data show that the simple percentage reductions in incidence for children were: </w:t>
      </w:r>
      <w:commentRangeStart w:id="3"/>
      <w:commentRangeStart w:id="4"/>
      <w:r w:rsidRPr="00387EA7">
        <w:rPr>
          <w:rFonts w:ascii="Arial" w:hAnsi="Arial" w:cs="Arial"/>
          <w:sz w:val="24"/>
          <w:szCs w:val="24"/>
          <w:lang w:val="en-GB"/>
        </w:rPr>
        <w:t>20.2%, 19.9% and 20.8%</w:t>
      </w:r>
      <w:commentRangeEnd w:id="3"/>
      <w:r w:rsidRPr="00387EA7">
        <w:rPr>
          <w:rStyle w:val="CommentReference"/>
          <w:rFonts w:ascii="Arial" w:hAnsi="Arial" w:cs="Arial"/>
          <w:sz w:val="24"/>
          <w:szCs w:val="24"/>
        </w:rPr>
        <w:commentReference w:id="3"/>
      </w:r>
      <w:commentRangeEnd w:id="4"/>
      <w:r w:rsidRPr="00387EA7">
        <w:rPr>
          <w:rStyle w:val="CommentReference"/>
          <w:rFonts w:ascii="Arial" w:hAnsi="Arial" w:cs="Arial"/>
          <w:sz w:val="24"/>
          <w:szCs w:val="24"/>
        </w:rPr>
        <w:commentReference w:id="4"/>
      </w:r>
      <w:r w:rsidRPr="00387EA7">
        <w:rPr>
          <w:rFonts w:ascii="Arial" w:hAnsi="Arial" w:cs="Arial"/>
          <w:sz w:val="24"/>
          <w:szCs w:val="24"/>
          <w:lang w:val="en-GB"/>
        </w:rPr>
        <w:t xml:space="preserve"> for the age groups &lt;1 years, 1-4 years, and 5-9 years, respectively</w:t>
      </w:r>
      <w:bookmarkEnd w:id="0"/>
      <w:r w:rsidRPr="00387EA7">
        <w:rPr>
          <w:rFonts w:ascii="Arial" w:hAnsi="Arial" w:cs="Arial"/>
          <w:sz w:val="24"/>
          <w:szCs w:val="24"/>
          <w:lang w:val="en-GB"/>
        </w:rPr>
        <w:t xml:space="preserve">. Figure 1 exemplifies the simple pneumonia incidence hospital admissions through time. </w:t>
      </w:r>
      <w:commentRangeStart w:id="5"/>
      <w:commentRangeStart w:id="6"/>
      <w:commentRangeEnd w:id="5"/>
      <w:r w:rsidRPr="00387EA7">
        <w:rPr>
          <w:rStyle w:val="CommentReference"/>
          <w:rFonts w:ascii="Arial" w:hAnsi="Arial" w:cs="Arial"/>
          <w:sz w:val="24"/>
          <w:szCs w:val="24"/>
        </w:rPr>
        <w:commentReference w:id="5"/>
      </w:r>
      <w:commentRangeEnd w:id="6"/>
      <w:r w:rsidRPr="00387EA7">
        <w:rPr>
          <w:rStyle w:val="CommentReference"/>
          <w:rFonts w:ascii="Arial" w:hAnsi="Arial" w:cs="Arial"/>
          <w:sz w:val="24"/>
          <w:szCs w:val="24"/>
        </w:rPr>
        <w:commentReference w:id="6"/>
      </w:r>
      <w:r w:rsidRPr="00387EA7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486E4FDD" w14:textId="27F7A21D" w:rsidR="00ED6862" w:rsidRDefault="00AC2119" w:rsidP="00387EA7">
      <w:pPr>
        <w:spacing w:line="480" w:lineRule="auto"/>
        <w:jc w:val="both"/>
        <w:rPr>
          <w:ins w:id="7" w:author="de Freitas Costa, Eduardo" w:date="2021-03-28T19:40:00Z"/>
          <w:rFonts w:ascii="Arial" w:hAnsi="Arial" w:cs="Arial"/>
          <w:sz w:val="24"/>
          <w:szCs w:val="24"/>
          <w:lang w:val="en-GB"/>
        </w:rPr>
      </w:pPr>
      <w:r w:rsidRPr="00387EA7">
        <w:rPr>
          <w:rFonts w:ascii="Arial" w:hAnsi="Arial" w:cs="Arial"/>
          <w:sz w:val="24"/>
          <w:szCs w:val="24"/>
          <w:lang w:val="en-GB"/>
        </w:rPr>
        <w:t xml:space="preserve">In the multivariate analysis, the interaction between vaccination and the time trend was significant (p&lt;0.05). It was observed for all ages, except for those between 10 and 19 years, </w:t>
      </w:r>
      <w:commentRangeStart w:id="8"/>
      <w:commentRangeStart w:id="9"/>
      <w:r w:rsidRPr="00387EA7">
        <w:rPr>
          <w:rFonts w:ascii="Arial" w:hAnsi="Arial" w:cs="Arial"/>
          <w:sz w:val="24"/>
          <w:szCs w:val="24"/>
          <w:lang w:val="en-GB"/>
        </w:rPr>
        <w:t xml:space="preserve">Table 2 </w:t>
      </w:r>
      <w:commentRangeEnd w:id="8"/>
      <w:r w:rsidRPr="00387EA7">
        <w:rPr>
          <w:rStyle w:val="CommentReference"/>
          <w:rFonts w:ascii="Arial" w:hAnsi="Arial" w:cs="Arial"/>
          <w:sz w:val="24"/>
          <w:szCs w:val="24"/>
        </w:rPr>
        <w:commentReference w:id="8"/>
      </w:r>
      <w:commentRangeEnd w:id="9"/>
      <w:r w:rsidR="000D7DD5">
        <w:rPr>
          <w:rStyle w:val="CommentReference"/>
        </w:rPr>
        <w:commentReference w:id="9"/>
      </w:r>
      <w:r w:rsidRPr="00387EA7">
        <w:rPr>
          <w:rFonts w:ascii="Arial" w:hAnsi="Arial" w:cs="Arial"/>
          <w:sz w:val="24"/>
          <w:szCs w:val="24"/>
          <w:lang w:val="en-GB"/>
        </w:rPr>
        <w:t xml:space="preserve">. </w:t>
      </w:r>
      <w:r w:rsidRPr="00387EA7">
        <w:rPr>
          <w:rFonts w:ascii="Arial" w:hAnsi="Arial" w:cs="Arial"/>
          <w:sz w:val="24"/>
          <w:szCs w:val="24"/>
          <w:highlight w:val="yellow"/>
          <w:lang w:val="en-GB"/>
        </w:rPr>
        <w:t xml:space="preserve">This age group were in a reducing curve even before the </w:t>
      </w:r>
      <w:commentRangeStart w:id="11"/>
      <w:r w:rsidRPr="00387EA7">
        <w:rPr>
          <w:rFonts w:ascii="Arial" w:hAnsi="Arial" w:cs="Arial"/>
          <w:sz w:val="24"/>
          <w:szCs w:val="24"/>
          <w:highlight w:val="yellow"/>
          <w:lang w:val="en-GB"/>
        </w:rPr>
        <w:t xml:space="preserve">vaccine </w:t>
      </w:r>
      <w:del w:id="12" w:author="de Freitas Costa, Eduardo" w:date="2021-03-28T19:49:00Z">
        <w:r w:rsidRPr="00387EA7" w:rsidDel="00ED6862">
          <w:rPr>
            <w:rFonts w:ascii="Arial" w:hAnsi="Arial" w:cs="Arial"/>
            <w:sz w:val="24"/>
            <w:szCs w:val="24"/>
            <w:highlight w:val="yellow"/>
            <w:lang w:val="en-GB"/>
          </w:rPr>
          <w:delText>implemantation</w:delText>
        </w:r>
      </w:del>
      <w:commentRangeEnd w:id="11"/>
      <w:ins w:id="13" w:author="de Freitas Costa, Eduardo" w:date="2021-03-28T19:49:00Z">
        <w:r w:rsidR="00ED6862" w:rsidRPr="00387EA7">
          <w:rPr>
            <w:rFonts w:ascii="Arial" w:hAnsi="Arial" w:cs="Arial"/>
            <w:sz w:val="24"/>
            <w:szCs w:val="24"/>
            <w:highlight w:val="yellow"/>
            <w:lang w:val="en-GB"/>
          </w:rPr>
          <w:t>implem</w:t>
        </w:r>
        <w:r w:rsidR="00ED6862">
          <w:rPr>
            <w:rFonts w:ascii="Arial" w:hAnsi="Arial" w:cs="Arial"/>
            <w:sz w:val="24"/>
            <w:szCs w:val="24"/>
            <w:highlight w:val="yellow"/>
            <w:lang w:val="en-GB"/>
          </w:rPr>
          <w:t>e</w:t>
        </w:r>
        <w:r w:rsidR="00ED6862" w:rsidRPr="00387EA7">
          <w:rPr>
            <w:rFonts w:ascii="Arial" w:hAnsi="Arial" w:cs="Arial"/>
            <w:sz w:val="24"/>
            <w:szCs w:val="24"/>
            <w:highlight w:val="yellow"/>
            <w:lang w:val="en-GB"/>
          </w:rPr>
          <w:t>ntation</w:t>
        </w:r>
      </w:ins>
      <w:r w:rsidRPr="00387EA7">
        <w:rPr>
          <w:rStyle w:val="CommentReference"/>
          <w:rFonts w:ascii="Arial" w:hAnsi="Arial" w:cs="Arial"/>
          <w:sz w:val="24"/>
          <w:szCs w:val="24"/>
        </w:rPr>
        <w:commentReference w:id="11"/>
      </w:r>
      <w:r w:rsidRPr="00387EA7">
        <w:rPr>
          <w:rFonts w:ascii="Arial" w:hAnsi="Arial" w:cs="Arial"/>
          <w:sz w:val="24"/>
          <w:szCs w:val="24"/>
          <w:lang w:val="en-GB"/>
        </w:rPr>
        <w:t xml:space="preserve">. For </w:t>
      </w:r>
      <w:r w:rsidR="001D5549">
        <w:rPr>
          <w:rFonts w:ascii="Arial" w:hAnsi="Arial" w:cs="Arial"/>
          <w:sz w:val="24"/>
          <w:szCs w:val="24"/>
          <w:lang w:val="en-GB"/>
        </w:rPr>
        <w:t xml:space="preserve">all </w:t>
      </w:r>
      <w:r w:rsidRPr="00387EA7">
        <w:rPr>
          <w:rFonts w:ascii="Arial" w:hAnsi="Arial" w:cs="Arial"/>
          <w:sz w:val="24"/>
          <w:szCs w:val="24"/>
          <w:lang w:val="en-GB"/>
        </w:rPr>
        <w:t xml:space="preserve">age groups ranging from zero to 9 years, </w:t>
      </w:r>
      <w:ins w:id="14" w:author="de Freitas Costa, Eduardo" w:date="2021-03-28T19:40:00Z">
        <w:r w:rsidR="00ED6862">
          <w:rPr>
            <w:rFonts w:ascii="Arial" w:hAnsi="Arial" w:cs="Arial"/>
            <w:sz w:val="24"/>
            <w:szCs w:val="24"/>
            <w:lang w:val="en-GB"/>
          </w:rPr>
          <w:t xml:space="preserve">the post vaccination period had a negative trend, </w:t>
        </w:r>
      </w:ins>
      <w:ins w:id="15" w:author="de Freitas Costa, Eduardo" w:date="2021-03-28T19:41:00Z">
        <w:r w:rsidR="00ED6862">
          <w:rPr>
            <w:rFonts w:ascii="Arial" w:hAnsi="Arial" w:cs="Arial"/>
            <w:sz w:val="24"/>
            <w:szCs w:val="24"/>
            <w:lang w:val="en-GB"/>
          </w:rPr>
          <w:t>reducing 1.75, 0.16 and 0.11 cases per</w:t>
        </w:r>
      </w:ins>
      <w:ins w:id="16" w:author="de Freitas Costa, Eduardo" w:date="2021-03-28T19:42:00Z">
        <w:r w:rsidR="00ED6862">
          <w:rPr>
            <w:rFonts w:ascii="Arial" w:hAnsi="Arial" w:cs="Arial"/>
            <w:sz w:val="24"/>
            <w:szCs w:val="24"/>
            <w:lang w:val="en-GB"/>
          </w:rPr>
          <w:t xml:space="preserve"> 100000 inhabitants per month for age groups &lt;1 year, 1-4 year and 5-9 year</w:t>
        </w:r>
      </w:ins>
      <w:ins w:id="17" w:author="de Freitas Costa, Eduardo" w:date="2021-03-28T19:43:00Z">
        <w:r w:rsidR="00ED6862">
          <w:rPr>
            <w:rFonts w:ascii="Arial" w:hAnsi="Arial" w:cs="Arial"/>
            <w:sz w:val="24"/>
            <w:szCs w:val="24"/>
            <w:lang w:val="en-GB"/>
          </w:rPr>
          <w:t>, respectively</w:t>
        </w:r>
      </w:ins>
      <w:r w:rsidR="00ED6862">
        <w:rPr>
          <w:rFonts w:ascii="Arial" w:hAnsi="Arial" w:cs="Arial"/>
          <w:sz w:val="24"/>
          <w:szCs w:val="24"/>
          <w:lang w:val="en-GB"/>
        </w:rPr>
        <w:t xml:space="preserve"> (Table 2)</w:t>
      </w:r>
      <w:ins w:id="18" w:author="de Freitas Costa, Eduardo" w:date="2021-03-28T19:43:00Z">
        <w:r w:rsidR="00ED6862">
          <w:rPr>
            <w:rFonts w:ascii="Arial" w:hAnsi="Arial" w:cs="Arial"/>
            <w:sz w:val="24"/>
            <w:szCs w:val="24"/>
            <w:lang w:val="en-GB"/>
          </w:rPr>
          <w:t>.</w:t>
        </w:r>
      </w:ins>
      <w:ins w:id="19" w:author="de Freitas Costa, Eduardo" w:date="2021-03-28T19:42:00Z">
        <w:r w:rsidR="00ED6862">
          <w:rPr>
            <w:rFonts w:ascii="Arial" w:hAnsi="Arial" w:cs="Arial"/>
            <w:sz w:val="24"/>
            <w:szCs w:val="24"/>
            <w:lang w:val="en-GB"/>
          </w:rPr>
          <w:t xml:space="preserve"> </w:t>
        </w:r>
      </w:ins>
      <w:r w:rsidR="00ED6862">
        <w:rPr>
          <w:rFonts w:ascii="Arial" w:hAnsi="Arial" w:cs="Arial"/>
          <w:sz w:val="24"/>
          <w:szCs w:val="24"/>
          <w:lang w:val="en-GB"/>
        </w:rPr>
        <w:t>For</w:t>
      </w:r>
      <w:r w:rsidR="001D5549">
        <w:rPr>
          <w:rFonts w:ascii="Arial" w:hAnsi="Arial" w:cs="Arial"/>
          <w:sz w:val="24"/>
          <w:szCs w:val="24"/>
          <w:lang w:val="en-GB"/>
        </w:rPr>
        <w:t xml:space="preserve"> all</w:t>
      </w:r>
      <w:r w:rsidR="00ED6862">
        <w:rPr>
          <w:rFonts w:ascii="Arial" w:hAnsi="Arial" w:cs="Arial"/>
          <w:sz w:val="24"/>
          <w:szCs w:val="24"/>
          <w:lang w:val="en-GB"/>
        </w:rPr>
        <w:t xml:space="preserve"> age groups larger than 20 years, the post vaccination period have positive trends, but in lower intensity</w:t>
      </w:r>
      <w:r w:rsidR="001D5549">
        <w:rPr>
          <w:rFonts w:ascii="Arial" w:hAnsi="Arial" w:cs="Arial"/>
          <w:sz w:val="24"/>
          <w:szCs w:val="24"/>
          <w:lang w:val="en-GB"/>
        </w:rPr>
        <w:t xml:space="preserve"> compared to trends before vaccination period.</w:t>
      </w:r>
      <w:r w:rsidR="00ED6862">
        <w:rPr>
          <w:rFonts w:ascii="Arial" w:hAnsi="Arial" w:cs="Arial"/>
          <w:sz w:val="24"/>
          <w:szCs w:val="24"/>
          <w:lang w:val="en-GB"/>
        </w:rPr>
        <w:t xml:space="preserve"> It means that the number of cases</w:t>
      </w:r>
      <w:r w:rsidR="001D5549">
        <w:rPr>
          <w:rFonts w:ascii="Arial" w:hAnsi="Arial" w:cs="Arial"/>
          <w:sz w:val="24"/>
          <w:szCs w:val="24"/>
          <w:lang w:val="en-GB"/>
        </w:rPr>
        <w:t xml:space="preserve"> after vaccination</w:t>
      </w:r>
      <w:r w:rsidR="00ED6862">
        <w:rPr>
          <w:rFonts w:ascii="Arial" w:hAnsi="Arial" w:cs="Arial"/>
          <w:sz w:val="24"/>
          <w:szCs w:val="24"/>
          <w:lang w:val="en-GB"/>
        </w:rPr>
        <w:t xml:space="preserve"> is still increasing, but slower than before</w:t>
      </w:r>
      <w:r w:rsidR="001D5549">
        <w:rPr>
          <w:rFonts w:ascii="Arial" w:hAnsi="Arial" w:cs="Arial"/>
          <w:sz w:val="24"/>
          <w:szCs w:val="24"/>
          <w:lang w:val="en-GB"/>
        </w:rPr>
        <w:t xml:space="preserve"> the vaccination.</w:t>
      </w:r>
      <w:r w:rsidR="00ED6862">
        <w:rPr>
          <w:rFonts w:ascii="Arial" w:hAnsi="Arial" w:cs="Arial"/>
          <w:sz w:val="24"/>
          <w:szCs w:val="24"/>
          <w:lang w:val="en-GB"/>
        </w:rPr>
        <w:t xml:space="preserve"> </w:t>
      </w:r>
      <w:r w:rsidR="001D5549">
        <w:rPr>
          <w:rFonts w:ascii="Arial" w:hAnsi="Arial" w:cs="Arial"/>
          <w:sz w:val="24"/>
          <w:szCs w:val="24"/>
          <w:lang w:val="en-GB"/>
        </w:rPr>
        <w:t>I</w:t>
      </w:r>
      <w:r w:rsidR="00ED6862">
        <w:rPr>
          <w:rFonts w:ascii="Arial" w:hAnsi="Arial" w:cs="Arial"/>
          <w:sz w:val="24"/>
          <w:szCs w:val="24"/>
          <w:lang w:val="en-GB"/>
        </w:rPr>
        <w:t>t is outstanding for</w:t>
      </w:r>
      <w:r w:rsidR="001D5549">
        <w:rPr>
          <w:rFonts w:ascii="Arial" w:hAnsi="Arial" w:cs="Arial"/>
          <w:sz w:val="24"/>
          <w:szCs w:val="24"/>
          <w:lang w:val="en-GB"/>
        </w:rPr>
        <w:t xml:space="preserve"> the</w:t>
      </w:r>
      <w:r w:rsidR="00ED6862">
        <w:rPr>
          <w:rFonts w:ascii="Arial" w:hAnsi="Arial" w:cs="Arial"/>
          <w:sz w:val="24"/>
          <w:szCs w:val="24"/>
          <w:lang w:val="en-GB"/>
        </w:rPr>
        <w:t xml:space="preserve"> age group &gt;80 years in which the increase in the number of cases reduced form 4.19 to 1.36 </w:t>
      </w:r>
      <w:ins w:id="20" w:author="de Freitas Costa, Eduardo" w:date="2021-03-28T19:41:00Z">
        <w:r w:rsidR="00ED6862">
          <w:rPr>
            <w:rFonts w:ascii="Arial" w:hAnsi="Arial" w:cs="Arial"/>
            <w:sz w:val="24"/>
            <w:szCs w:val="24"/>
            <w:lang w:val="en-GB"/>
          </w:rPr>
          <w:t>cases per</w:t>
        </w:r>
      </w:ins>
      <w:ins w:id="21" w:author="de Freitas Costa, Eduardo" w:date="2021-03-28T19:42:00Z">
        <w:r w:rsidR="00ED6862">
          <w:rPr>
            <w:rFonts w:ascii="Arial" w:hAnsi="Arial" w:cs="Arial"/>
            <w:sz w:val="24"/>
            <w:szCs w:val="24"/>
            <w:lang w:val="en-GB"/>
          </w:rPr>
          <w:t xml:space="preserve"> 100000 inhabitants per month</w:t>
        </w:r>
      </w:ins>
      <w:r w:rsidR="00ED6862">
        <w:rPr>
          <w:rFonts w:ascii="Arial" w:hAnsi="Arial" w:cs="Arial"/>
          <w:sz w:val="24"/>
          <w:szCs w:val="24"/>
          <w:lang w:val="en-GB"/>
        </w:rPr>
        <w:t xml:space="preserve"> (Table 2).</w:t>
      </w:r>
    </w:p>
    <w:p w14:paraId="49B2C2DF" w14:textId="77777777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87EA7">
        <w:rPr>
          <w:rFonts w:ascii="Arial" w:hAnsi="Arial" w:cs="Arial"/>
          <w:sz w:val="24"/>
          <w:szCs w:val="24"/>
          <w:lang w:val="en-GB"/>
        </w:rPr>
        <w:lastRenderedPageBreak/>
        <w:t>Table 2. Pneumonia hospitalizations multivariate analysis of post versus pre-vaccine periods</w:t>
      </w:r>
    </w:p>
    <w:tbl>
      <w:tblPr>
        <w:tblW w:w="5012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2418"/>
        <w:gridCol w:w="2411"/>
        <w:gridCol w:w="1142"/>
        <w:gridCol w:w="1142"/>
        <w:tblGridChange w:id="22">
          <w:tblGrid>
            <w:gridCol w:w="1411"/>
            <w:gridCol w:w="2418"/>
            <w:gridCol w:w="2411"/>
            <w:gridCol w:w="1142"/>
            <w:gridCol w:w="1142"/>
          </w:tblGrid>
        </w:tblGridChange>
      </w:tblGrid>
      <w:tr w:rsidR="00AE0F54" w:rsidRPr="00AE0F54" w14:paraId="3C9450B0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</w:tcPr>
          <w:p w14:paraId="3C411A59" w14:textId="77777777" w:rsid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</w:p>
        </w:tc>
        <w:tc>
          <w:tcPr>
            <w:tcW w:w="28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4DF4EA" w14:textId="332082CF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Estimate*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52B984F5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70" w:type="pct"/>
            <w:shd w:val="clear" w:color="auto" w:fill="auto"/>
            <w:noWrap/>
            <w:vAlign w:val="bottom"/>
          </w:tcPr>
          <w:p w14:paraId="322E7D93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AE0F54" w:rsidRPr="00AE0F54" w14:paraId="51C0EBE3" w14:textId="77777777" w:rsidTr="00AE0F54">
        <w:trPr>
          <w:trHeight w:val="568"/>
        </w:trPr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D122" w14:textId="3634528C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  <w:ins w:id="23" w:author="de Freitas Costa, Eduardo" w:date="2021-03-28T19:26:00Z">
              <w:r>
                <w:rPr>
                  <w:rFonts w:ascii="Arial" w:eastAsia="Times New Roman" w:hAnsi="Arial" w:cs="Arial"/>
                  <w:sz w:val="24"/>
                  <w:szCs w:val="24"/>
                  <w:lang w:val="en-GB" w:eastAsia="pt-BR"/>
                </w:rPr>
                <w:t>Age group</w:t>
              </w:r>
            </w:ins>
          </w:p>
        </w:tc>
        <w:tc>
          <w:tcPr>
            <w:tcW w:w="1418" w:type="pct"/>
            <w:tcBorders>
              <w:top w:val="single" w:sz="4" w:space="0" w:color="auto"/>
              <w:bottom w:val="single" w:sz="4" w:space="0" w:color="auto"/>
            </w:tcBorders>
          </w:tcPr>
          <w:p w14:paraId="5C526ACC" w14:textId="06FC3028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ins w:id="24" w:author="de Freitas Costa, Eduardo" w:date="2021-03-28T19:20:00Z">
              <w:r w:rsidRPr="00AE0F54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>efore</w:t>
              </w:r>
              <w:r w:rsidRPr="00AE0F54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 xml:space="preserve"> vaccination</w:t>
              </w:r>
            </w:ins>
          </w:p>
        </w:tc>
        <w:tc>
          <w:tcPr>
            <w:tcW w:w="1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065E34F" w14:textId="26B4F808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After</w:t>
            </w:r>
            <w:ins w:id="25" w:author="de Freitas Costa, Eduardo" w:date="2021-03-28T19:20:00Z">
              <w:r w:rsidRPr="00AE0F54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 xml:space="preserve"> vaccination</w:t>
              </w:r>
            </w:ins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55D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Std.Error</w:t>
            </w:r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FA95" w14:textId="1225CEDA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ins w:id="26" w:author="de Freitas Costa, Eduardo" w:date="2021-03-28T19:21:00Z">
              <w:r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pt-BR"/>
                </w:rPr>
                <w:t>-value</w:t>
              </w:r>
            </w:ins>
          </w:p>
        </w:tc>
      </w:tr>
      <w:tr w:rsidR="00AE0F54" w:rsidRPr="00AE0F54" w14:paraId="3D10AE46" w14:textId="77777777" w:rsidTr="00AE0F54">
        <w:trPr>
          <w:trHeight w:val="568"/>
        </w:trPr>
        <w:tc>
          <w:tcPr>
            <w:tcW w:w="82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416C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&lt;1 year</w:t>
            </w:r>
          </w:p>
        </w:tc>
        <w:tc>
          <w:tcPr>
            <w:tcW w:w="1418" w:type="pct"/>
            <w:tcBorders>
              <w:top w:val="single" w:sz="4" w:space="0" w:color="auto"/>
            </w:tcBorders>
          </w:tcPr>
          <w:p w14:paraId="56D614B1" w14:textId="2CA8FB3D" w:rsidR="00AE0F54" w:rsidRPr="00AE0F54" w:rsidRDefault="00AE0F54" w:rsidP="00AE0F54">
            <w:pPr>
              <w:spacing w:after="0" w:line="480" w:lineRule="auto"/>
              <w:jc w:val="center"/>
              <w:rPr>
                <w:ins w:id="27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0.78</w:t>
            </w:r>
          </w:p>
        </w:tc>
        <w:tc>
          <w:tcPr>
            <w:tcW w:w="141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C3E5" w14:textId="4ADCFBF1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-1.7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6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052D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0.922306</w:t>
            </w:r>
          </w:p>
        </w:tc>
        <w:tc>
          <w:tcPr>
            <w:tcW w:w="6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6C90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&lt;0.001</w:t>
            </w:r>
          </w:p>
        </w:tc>
      </w:tr>
      <w:tr w:rsidR="00AE0F54" w:rsidRPr="00AE0F54" w14:paraId="06B20872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14:paraId="43FA84BA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1-4 years</w:t>
            </w:r>
          </w:p>
        </w:tc>
        <w:tc>
          <w:tcPr>
            <w:tcW w:w="1418" w:type="pct"/>
          </w:tcPr>
          <w:p w14:paraId="762C59C0" w14:textId="1998DBB8" w:rsidR="00AE0F54" w:rsidRPr="00AE0F54" w:rsidRDefault="00AE0F54" w:rsidP="00AE0F54">
            <w:pPr>
              <w:spacing w:after="0" w:line="480" w:lineRule="auto"/>
              <w:jc w:val="center"/>
              <w:rPr>
                <w:ins w:id="28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0.86</w:t>
            </w:r>
          </w:p>
        </w:tc>
        <w:tc>
          <w:tcPr>
            <w:tcW w:w="1414" w:type="pct"/>
            <w:shd w:val="clear" w:color="auto" w:fill="auto"/>
            <w:noWrap/>
            <w:vAlign w:val="bottom"/>
            <w:hideMark/>
          </w:tcPr>
          <w:p w14:paraId="7CC2B07A" w14:textId="1ABA3BD2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-0.16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53F94183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0.353188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3E3B5ED6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&lt;0.001</w:t>
            </w:r>
          </w:p>
        </w:tc>
      </w:tr>
      <w:tr w:rsidR="00AE0F54" w:rsidRPr="00AE0F54" w14:paraId="3B574CE6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14:paraId="76FAA293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5-9 years</w:t>
            </w:r>
          </w:p>
        </w:tc>
        <w:tc>
          <w:tcPr>
            <w:tcW w:w="1418" w:type="pct"/>
          </w:tcPr>
          <w:p w14:paraId="16FDF89A" w14:textId="42744667" w:rsidR="00AE0F54" w:rsidRPr="00AE0F54" w:rsidRDefault="00AE0F54" w:rsidP="00AE0F54">
            <w:pPr>
              <w:spacing w:after="0" w:line="480" w:lineRule="auto"/>
              <w:jc w:val="center"/>
              <w:rPr>
                <w:ins w:id="29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0.055</w:t>
            </w:r>
          </w:p>
        </w:tc>
        <w:tc>
          <w:tcPr>
            <w:tcW w:w="1414" w:type="pct"/>
            <w:shd w:val="clear" w:color="auto" w:fill="auto"/>
            <w:noWrap/>
            <w:vAlign w:val="bottom"/>
            <w:hideMark/>
          </w:tcPr>
          <w:p w14:paraId="083BE534" w14:textId="0B9AD21F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-0.1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CD4C2D8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0.087651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0AF02F68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0.002</w:t>
            </w:r>
          </w:p>
        </w:tc>
      </w:tr>
      <w:tr w:rsidR="00AE0F54" w:rsidRPr="00AE0F54" w14:paraId="68FCCB06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14:paraId="1F2DDC2A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10-19 years</w:t>
            </w:r>
          </w:p>
        </w:tc>
        <w:tc>
          <w:tcPr>
            <w:tcW w:w="1418" w:type="pct"/>
          </w:tcPr>
          <w:p w14:paraId="5D93137B" w14:textId="61313073" w:rsidR="00AE0F54" w:rsidRPr="00AE0F54" w:rsidRDefault="00AE0F54" w:rsidP="00AE0F54">
            <w:pPr>
              <w:spacing w:after="0" w:line="480" w:lineRule="auto"/>
              <w:jc w:val="center"/>
              <w:rPr>
                <w:ins w:id="30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-0.00975</w:t>
            </w:r>
          </w:p>
        </w:tc>
        <w:tc>
          <w:tcPr>
            <w:tcW w:w="1414" w:type="pct"/>
            <w:shd w:val="clear" w:color="auto" w:fill="auto"/>
            <w:noWrap/>
            <w:vAlign w:val="bottom"/>
            <w:hideMark/>
          </w:tcPr>
          <w:p w14:paraId="3D63EB1C" w14:textId="4D7BB59E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0.006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3D3F5F53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0.027549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71F54248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0.311736</w:t>
            </w:r>
          </w:p>
        </w:tc>
      </w:tr>
      <w:tr w:rsidR="00AE0F54" w:rsidRPr="00AE0F54" w14:paraId="6A0FC2F9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14:paraId="4505A395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20-59 years</w:t>
            </w:r>
          </w:p>
        </w:tc>
        <w:tc>
          <w:tcPr>
            <w:tcW w:w="1418" w:type="pct"/>
          </w:tcPr>
          <w:p w14:paraId="56ABC276" w14:textId="4E3FBED8" w:rsidR="00AE0F54" w:rsidRPr="00AE0F54" w:rsidRDefault="00AE0F54" w:rsidP="00AE0F54">
            <w:pPr>
              <w:spacing w:after="0" w:line="480" w:lineRule="auto"/>
              <w:jc w:val="center"/>
              <w:rPr>
                <w:ins w:id="31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0.147</w:t>
            </w:r>
          </w:p>
        </w:tc>
        <w:tc>
          <w:tcPr>
            <w:tcW w:w="1414" w:type="pct"/>
            <w:shd w:val="clear" w:color="auto" w:fill="auto"/>
            <w:noWrap/>
            <w:vAlign w:val="bottom"/>
            <w:hideMark/>
          </w:tcPr>
          <w:p w14:paraId="04617562" w14:textId="6E5F3CC8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0.013261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9E0D372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0.05709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DA690DA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&lt;0.001</w:t>
            </w:r>
          </w:p>
        </w:tc>
      </w:tr>
      <w:tr w:rsidR="00AE0F54" w:rsidRPr="00AE0F54" w14:paraId="5F9A40E6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14:paraId="79B7CB1B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60-79 years</w:t>
            </w:r>
          </w:p>
        </w:tc>
        <w:tc>
          <w:tcPr>
            <w:tcW w:w="1418" w:type="pct"/>
          </w:tcPr>
          <w:p w14:paraId="16622CFB" w14:textId="5957230B" w:rsidR="00AE0F54" w:rsidRPr="00AE0F54" w:rsidRDefault="00AE0F54" w:rsidP="00AE0F54">
            <w:pPr>
              <w:spacing w:after="0" w:line="480" w:lineRule="auto"/>
              <w:jc w:val="center"/>
              <w:rPr>
                <w:ins w:id="32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1.326</w:t>
            </w:r>
          </w:p>
        </w:tc>
        <w:tc>
          <w:tcPr>
            <w:tcW w:w="1414" w:type="pct"/>
            <w:shd w:val="clear" w:color="auto" w:fill="auto"/>
            <w:noWrap/>
            <w:vAlign w:val="bottom"/>
            <w:hideMark/>
          </w:tcPr>
          <w:p w14:paraId="1AF7C64B" w14:textId="165001CF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0.196713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2E7EEBE9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0.501425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1B4FCDE3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&lt;0.001</w:t>
            </w:r>
          </w:p>
        </w:tc>
      </w:tr>
      <w:tr w:rsidR="00AE0F54" w:rsidRPr="00AE0F54" w14:paraId="2B1E80AF" w14:textId="77777777" w:rsidTr="00AE0F54">
        <w:trPr>
          <w:trHeight w:val="568"/>
        </w:trPr>
        <w:tc>
          <w:tcPr>
            <w:tcW w:w="827" w:type="pct"/>
            <w:shd w:val="clear" w:color="auto" w:fill="auto"/>
            <w:noWrap/>
            <w:vAlign w:val="bottom"/>
            <w:hideMark/>
          </w:tcPr>
          <w:p w14:paraId="3BB8A3AD" w14:textId="77777777" w:rsidR="00AE0F54" w:rsidRPr="00AE0F54" w:rsidRDefault="00AE0F54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&gt;80 years</w:t>
            </w:r>
          </w:p>
        </w:tc>
        <w:tc>
          <w:tcPr>
            <w:tcW w:w="1418" w:type="pct"/>
          </w:tcPr>
          <w:p w14:paraId="5775EEB3" w14:textId="0EBE09C2" w:rsidR="00AE0F54" w:rsidRPr="00AE0F54" w:rsidRDefault="00AE0F54" w:rsidP="00AE0F54">
            <w:pPr>
              <w:spacing w:after="0" w:line="480" w:lineRule="auto"/>
              <w:jc w:val="center"/>
              <w:rPr>
                <w:ins w:id="33" w:author="de Freitas Costa, Eduardo" w:date="2021-03-28T19:20:00Z"/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4.199</w:t>
            </w:r>
          </w:p>
        </w:tc>
        <w:tc>
          <w:tcPr>
            <w:tcW w:w="1414" w:type="pct"/>
            <w:shd w:val="clear" w:color="auto" w:fill="auto"/>
            <w:noWrap/>
            <w:vAlign w:val="bottom"/>
            <w:hideMark/>
          </w:tcPr>
          <w:p w14:paraId="356C01CF" w14:textId="4F64574C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1.366263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0B8E3380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1.276784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14:paraId="4CEFEB30" w14:textId="77777777" w:rsidR="00AE0F54" w:rsidRPr="00AE0F54" w:rsidRDefault="00AE0F54" w:rsidP="00AE0F54">
            <w:pPr>
              <w:spacing w:after="0" w:line="48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E0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&lt;0.001</w:t>
            </w:r>
          </w:p>
        </w:tc>
      </w:tr>
    </w:tbl>
    <w:p w14:paraId="4C3B70CC" w14:textId="78022660" w:rsidR="00AC2119" w:rsidRPr="00387EA7" w:rsidRDefault="00AC2119" w:rsidP="00387EA7">
      <w:pPr>
        <w:spacing w:line="48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</w:pPr>
      <w:commentRangeStart w:id="34"/>
      <w:commentRangeStart w:id="35"/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*Estimate is the</w:t>
      </w:r>
      <w:del w:id="36" w:author="de Freitas Costa, Eduardo" w:date="2021-03-28T19:18:00Z">
        <w:r w:rsidRPr="00387EA7" w:rsidDel="00C0701A">
          <w:rPr>
            <w:rFonts w:ascii="Arial" w:eastAsia="Times New Roman" w:hAnsi="Arial" w:cs="Arial"/>
            <w:color w:val="000000"/>
            <w:sz w:val="24"/>
            <w:szCs w:val="24"/>
            <w:lang w:val="en-GB" w:eastAsia="pt-BR"/>
          </w:rPr>
          <w:delText xml:space="preserve"> number of</w:delText>
        </w:r>
      </w:del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 expected </w:t>
      </w:r>
      <w:ins w:id="37" w:author="de Freitas Costa, Eduardo" w:date="2021-03-28T19:18:00Z">
        <w:r w:rsidR="00AE0F54">
          <w:rPr>
            <w:rFonts w:ascii="Arial" w:eastAsia="Times New Roman" w:hAnsi="Arial" w:cs="Arial"/>
            <w:color w:val="000000"/>
            <w:sz w:val="24"/>
            <w:szCs w:val="24"/>
            <w:lang w:val="en-GB" w:eastAsia="pt-BR"/>
          </w:rPr>
          <w:t xml:space="preserve">variation on the incidence </w:t>
        </w:r>
      </w:ins>
      <w:del w:id="38" w:author="de Freitas Costa, Eduardo" w:date="2021-03-28T19:18:00Z">
        <w:r w:rsidRPr="00387EA7" w:rsidDel="00AE0F54">
          <w:rPr>
            <w:rFonts w:ascii="Arial" w:eastAsia="Times New Roman" w:hAnsi="Arial" w:cs="Arial"/>
            <w:color w:val="000000"/>
            <w:sz w:val="24"/>
            <w:szCs w:val="24"/>
            <w:lang w:val="en-GB" w:eastAsia="pt-BR"/>
          </w:rPr>
          <w:delText xml:space="preserve">cases </w:delText>
        </w:r>
      </w:del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>per 100,000 inhabitants per month</w:t>
      </w:r>
      <w:del w:id="39" w:author="de Freitas Costa, Eduardo" w:date="2021-03-28T19:18:00Z">
        <w:r w:rsidRPr="00387EA7" w:rsidDel="00AE0F54">
          <w:rPr>
            <w:rFonts w:ascii="Arial" w:eastAsia="Times New Roman" w:hAnsi="Arial" w:cs="Arial"/>
            <w:color w:val="000000"/>
            <w:sz w:val="24"/>
            <w:szCs w:val="24"/>
            <w:lang w:val="en-GB" w:eastAsia="pt-BR"/>
          </w:rPr>
          <w:delText xml:space="preserve"> to grow or reduced</w:delText>
        </w:r>
      </w:del>
      <w:r w:rsidRPr="00387EA7">
        <w:rPr>
          <w:rFonts w:ascii="Arial" w:eastAsia="Times New Roman" w:hAnsi="Arial" w:cs="Arial"/>
          <w:color w:val="000000"/>
          <w:sz w:val="24"/>
          <w:szCs w:val="24"/>
          <w:lang w:val="en-GB" w:eastAsia="pt-BR"/>
        </w:rPr>
        <w:t xml:space="preserve"> after the vaccine introduction</w:t>
      </w:r>
      <w:commentRangeEnd w:id="34"/>
      <w:r w:rsidRPr="00387EA7">
        <w:rPr>
          <w:rStyle w:val="CommentReference"/>
          <w:rFonts w:ascii="Arial" w:hAnsi="Arial" w:cs="Arial"/>
          <w:sz w:val="24"/>
          <w:szCs w:val="24"/>
        </w:rPr>
        <w:commentReference w:id="34"/>
      </w:r>
      <w:commentRangeEnd w:id="35"/>
      <w:r w:rsidR="00AE0F54">
        <w:rPr>
          <w:rStyle w:val="CommentReference"/>
        </w:rPr>
        <w:commentReference w:id="35"/>
      </w:r>
    </w:p>
    <w:p w14:paraId="3095B2B7" w14:textId="77777777" w:rsidR="001D5549" w:rsidRDefault="001D554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773739D" w14:textId="1120C0EB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87EA7">
        <w:rPr>
          <w:rFonts w:ascii="Arial" w:hAnsi="Arial" w:cs="Arial"/>
          <w:sz w:val="24"/>
          <w:szCs w:val="24"/>
          <w:lang w:val="en-GB"/>
        </w:rPr>
        <w:t>The multivariate analysis that compared the two different vaccine schedules 3+1 (2011-2015) and 2+1 (2016-2019) resulted in no significant difference between the trend for both periods. The reduction of one dose in the first year of life did not result in a</w:t>
      </w:r>
      <w:ins w:id="40" w:author="de Freitas Costa, Eduardo" w:date="2021-03-28T19:49:00Z">
        <w:r w:rsidR="00ED6862">
          <w:rPr>
            <w:rFonts w:ascii="Arial" w:hAnsi="Arial" w:cs="Arial"/>
            <w:sz w:val="24"/>
            <w:szCs w:val="24"/>
            <w:lang w:val="en-GB"/>
          </w:rPr>
          <w:t>n</w:t>
        </w:r>
      </w:ins>
      <w:r w:rsidRPr="00387EA7">
        <w:rPr>
          <w:rFonts w:ascii="Arial" w:hAnsi="Arial" w:cs="Arial"/>
          <w:sz w:val="24"/>
          <w:szCs w:val="24"/>
          <w:lang w:val="en-GB"/>
        </w:rPr>
        <w:t xml:space="preserve"> increased pneumonia hospitalization incidence for any age group, table 3.</w:t>
      </w:r>
    </w:p>
    <w:p w14:paraId="63272EFE" w14:textId="77777777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commentRangeStart w:id="41"/>
      <w:r w:rsidRPr="00387EA7">
        <w:rPr>
          <w:rFonts w:ascii="Arial" w:hAnsi="Arial" w:cs="Arial"/>
          <w:sz w:val="24"/>
          <w:szCs w:val="24"/>
          <w:lang w:val="en-GB"/>
        </w:rPr>
        <w:t>Table 3. Pneumonia hospitalizations multivariate analysis between the two different post-vaccine periods: 3+1 (2011-2015) and 2+1 (2016-2019)</w:t>
      </w:r>
      <w:commentRangeEnd w:id="41"/>
      <w:r w:rsidR="005A3FD7">
        <w:rPr>
          <w:rStyle w:val="CommentReference"/>
        </w:rPr>
        <w:commentReference w:id="41"/>
      </w:r>
    </w:p>
    <w:tbl>
      <w:tblPr>
        <w:tblW w:w="9127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3"/>
        <w:gridCol w:w="1791"/>
        <w:gridCol w:w="1791"/>
        <w:gridCol w:w="1791"/>
        <w:gridCol w:w="1791"/>
      </w:tblGrid>
      <w:tr w:rsidR="00AC2119" w:rsidRPr="00387EA7" w14:paraId="0F24FB8A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7142A1C2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GB" w:eastAsia="pt-BR"/>
              </w:rPr>
            </w:pP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2444875D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Estimate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7409C63C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Std.Error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3606E8A1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t.value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421733A4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</w:p>
        </w:tc>
      </w:tr>
      <w:tr w:rsidR="00AC2119" w:rsidRPr="00387EA7" w14:paraId="1950255F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18D29242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&lt;1 year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6141BF7F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-0.15031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325C5CF4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2.260478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1C66D31C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-1.51411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2FBDA42D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0.198536</w:t>
            </w:r>
          </w:p>
        </w:tc>
      </w:tr>
      <w:tr w:rsidR="00AC2119" w:rsidRPr="00387EA7" w14:paraId="3D1E0AE1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32B66AE1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1-4 years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1B2F0A83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0.73101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76B31615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0.711503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4F63234E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1.157526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294E54F5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0.051021</w:t>
            </w:r>
          </w:p>
        </w:tc>
      </w:tr>
      <w:tr w:rsidR="00AC2119" w:rsidRPr="00387EA7" w14:paraId="1A953519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44942557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5-9 years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02695F03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-0.39334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1F6EB8DA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0.290455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75B656F7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-2.96996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6F33356B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0.24829</w:t>
            </w:r>
          </w:p>
        </w:tc>
      </w:tr>
      <w:tr w:rsidR="00AC2119" w:rsidRPr="00387EA7" w14:paraId="487035A6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6922B0DC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10-19 years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72E7CB46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0.012991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416E3716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0.098559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3C442E2B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-0.16087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1EAC0608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0.33574</w:t>
            </w:r>
          </w:p>
        </w:tc>
      </w:tr>
      <w:tr w:rsidR="00AC2119" w:rsidRPr="00387EA7" w14:paraId="763ECA43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13C70BDB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20-59 years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561E8F46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0.032566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6D6B4B8A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0.073589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483DE88A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0.955313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0A0ED645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0.954552</w:t>
            </w:r>
          </w:p>
        </w:tc>
      </w:tr>
      <w:tr w:rsidR="00AC2119" w:rsidRPr="00387EA7" w14:paraId="449AA8BE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61E26B31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60-79 years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46372492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0.306623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4C82D2D9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0.35997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51DFB88E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1.692854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0EB804BE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0.05662</w:t>
            </w:r>
          </w:p>
        </w:tc>
      </w:tr>
      <w:tr w:rsidR="00AC2119" w:rsidRPr="00387EA7" w14:paraId="3851FFD5" w14:textId="77777777" w:rsidTr="00392356">
        <w:trPr>
          <w:trHeight w:val="619"/>
        </w:trPr>
        <w:tc>
          <w:tcPr>
            <w:tcW w:w="1963" w:type="dxa"/>
            <w:shd w:val="clear" w:color="auto" w:fill="auto"/>
            <w:noWrap/>
            <w:vAlign w:val="bottom"/>
            <w:hideMark/>
          </w:tcPr>
          <w:p w14:paraId="7C4851F1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&gt;80 years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7D7C9158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2.881498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2EE0D47B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1.152801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024441BD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4.571587</w:t>
            </w:r>
          </w:p>
        </w:tc>
        <w:tc>
          <w:tcPr>
            <w:tcW w:w="1791" w:type="dxa"/>
            <w:shd w:val="clear" w:color="auto" w:fill="auto"/>
            <w:noWrap/>
            <w:vAlign w:val="bottom"/>
            <w:hideMark/>
          </w:tcPr>
          <w:p w14:paraId="0F9A94FA" w14:textId="77777777" w:rsidR="00AC2119" w:rsidRPr="00387EA7" w:rsidRDefault="00AC2119" w:rsidP="00387EA7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87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0.461348</w:t>
            </w:r>
          </w:p>
        </w:tc>
      </w:tr>
    </w:tbl>
    <w:p w14:paraId="3CD06406" w14:textId="77777777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19A0543" w14:textId="77777777" w:rsidR="00AC2119" w:rsidRPr="00387EA7" w:rsidRDefault="00AC2119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87EA7">
        <w:rPr>
          <w:rFonts w:ascii="Arial" w:hAnsi="Arial" w:cs="Arial"/>
          <w:sz w:val="24"/>
          <w:szCs w:val="24"/>
          <w:lang w:val="en-GB"/>
        </w:rPr>
        <w:t xml:space="preserve">Incidence of hospitalization is summarized in </w:t>
      </w:r>
      <w:r w:rsidRPr="00387EA7">
        <w:rPr>
          <w:rFonts w:ascii="Arial" w:hAnsi="Arial" w:cs="Arial"/>
          <w:sz w:val="24"/>
          <w:szCs w:val="24"/>
          <w:highlight w:val="yellow"/>
          <w:lang w:val="en-GB"/>
        </w:rPr>
        <w:t>Supplementary Tables XXXX.</w:t>
      </w:r>
      <w:r w:rsidRPr="00387EA7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3B8A312" w14:textId="77777777" w:rsidR="0070712A" w:rsidRPr="00387EA7" w:rsidRDefault="0070712A" w:rsidP="00387EA7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sectPr w:rsidR="0070712A" w:rsidRPr="00387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ernanda Hammes Varela" w:date="2021-03-27T16:16:00Z" w:initials="FHV">
    <w:p w14:paraId="2CC88EF8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Ou melhor a incidência?</w:t>
      </w:r>
    </w:p>
  </w:comment>
  <w:comment w:id="2" w:author="de Freitas Costa, Eduardo" w:date="2021-03-28T19:57:00Z" w:initials="dFCE">
    <w:p w14:paraId="2E40F11E" w14:textId="26C169AD" w:rsidR="000D7DD5" w:rsidRDefault="000D7DD5">
      <w:pPr>
        <w:pStyle w:val="CommentText"/>
      </w:pPr>
      <w:r>
        <w:rPr>
          <w:rStyle w:val="CommentReference"/>
        </w:rPr>
        <w:annotationRef/>
      </w:r>
      <w:r>
        <w:t>Suponho que seja para teus supervisores</w:t>
      </w:r>
    </w:p>
  </w:comment>
  <w:comment w:id="3" w:author="Fernanda Hammes Varela" w:date="2021-01-09T20:02:00Z" w:initials="FHV">
    <w:p w14:paraId="25217957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Rever com a nova incidência calculada</w:t>
      </w:r>
    </w:p>
  </w:comment>
  <w:comment w:id="4" w:author="Fernanda Hammes Varela [2]" w:date="2021-01-30T16:54:00Z" w:initials="FHV">
    <w:p w14:paraId="1038CFC2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Vai ser atualizado</w:t>
      </w:r>
    </w:p>
  </w:comment>
  <w:comment w:id="5" w:author="RENATO STEIN" w:date="2021-02-14T13:46:00Z" w:initials="RS">
    <w:p w14:paraId="6E86EE16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Aqui eu falaria sobre o impacto para os outros age groups. Não tem lógica so falar das crianças aqui. Me parece que primeiro tem de listar o impacto geral e depois ir citando o que acontece nas diferentes faixas de idade. E só depois falar da análise multivariada. Que acham?</w:t>
      </w:r>
    </w:p>
  </w:comment>
  <w:comment w:id="6" w:author="Fernanda Hammes Varela" w:date="2021-02-16T18:12:00Z" w:initials="FHV">
    <w:p w14:paraId="4968AD11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Ok &gt; farei com a anova análise</w:t>
      </w:r>
    </w:p>
  </w:comment>
  <w:comment w:id="8" w:author="Fernanda Hammes Varela" w:date="2021-03-27T21:11:00Z" w:initials="FHV">
    <w:p w14:paraId="4FC42E61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Eduardo, coloquei apenas o resultado final da multi, o que tu acha? Aí mudo a forma com que está escrito.</w:t>
      </w:r>
    </w:p>
  </w:comment>
  <w:comment w:id="9" w:author="de Freitas Costa, Eduardo" w:date="2021-03-28T19:57:00Z" w:initials="dFCE">
    <w:p w14:paraId="64FFC7A5" w14:textId="294BFE98" w:rsidR="000D7DD5" w:rsidRDefault="000D7DD5">
      <w:pPr>
        <w:pStyle w:val="CommentText"/>
      </w:pPr>
      <w:r>
        <w:rPr>
          <w:rStyle w:val="CommentReference"/>
        </w:rPr>
        <w:annotationRef/>
      </w:r>
      <w:r>
        <w:t>Mudei bastante aqui. Mas acho que so o resultado da multi</w:t>
      </w:r>
      <w:bookmarkStart w:id="10" w:name="_GoBack"/>
      <w:bookmarkEnd w:id="10"/>
      <w:r>
        <w:t xml:space="preserve"> tá ok.</w:t>
      </w:r>
    </w:p>
  </w:comment>
  <w:comment w:id="11" w:author="RENATO STEIN" w:date="2021-02-14T13:44:00Z" w:initials="RS">
    <w:p w14:paraId="34342AD6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Também é comentário</w:t>
      </w:r>
    </w:p>
  </w:comment>
  <w:comment w:id="34" w:author="Fernanda Hammes Varela" w:date="2021-03-27T16:49:00Z" w:initials="FHV">
    <w:p w14:paraId="37EB990C" w14:textId="77777777" w:rsidR="00AC2119" w:rsidRDefault="00AC2119" w:rsidP="00AC2119">
      <w:pPr>
        <w:pStyle w:val="CommentText"/>
      </w:pPr>
      <w:r>
        <w:rPr>
          <w:rStyle w:val="CommentReference"/>
        </w:rPr>
        <w:annotationRef/>
      </w:r>
      <w:r>
        <w:t>Eduardo, eu entendo que mesmo positivo isso pode significar redução no crescimento, mas acho que isso pode confundir o revisor. Como poderíamos mitigar isso? Pensei em colocar a tred before e comparar.... não sei qual tua sugestão?</w:t>
      </w:r>
    </w:p>
  </w:comment>
  <w:comment w:id="35" w:author="de Freitas Costa, Eduardo" w:date="2021-03-28T19:18:00Z" w:initials="dFCE">
    <w:p w14:paraId="1BFBA807" w14:textId="77777777" w:rsidR="00AE0F54" w:rsidRDefault="00AE0F54">
      <w:pPr>
        <w:pStyle w:val="CommentText"/>
      </w:pPr>
      <w:r>
        <w:rPr>
          <w:rStyle w:val="CommentReference"/>
        </w:rPr>
        <w:annotationRef/>
      </w:r>
      <w:r>
        <w:t>Na verdade não. Um estimate positivo aqui significa crescimento. Mas pode ser um crescimento em taxa menor que antes, isso pode ser significativo e ainda sim positivo. Acho que tu tem que colocar ambos, antes e depois (depois somado).</w:t>
      </w:r>
    </w:p>
    <w:p w14:paraId="175320A9" w14:textId="77777777" w:rsidR="00AE0F54" w:rsidRDefault="00AE0F54">
      <w:pPr>
        <w:pStyle w:val="CommentText"/>
      </w:pPr>
    </w:p>
    <w:p w14:paraId="2AF7861B" w14:textId="4A16D5F8" w:rsidR="00AE0F54" w:rsidRDefault="00AE0F54">
      <w:pPr>
        <w:pStyle w:val="CommentText"/>
      </w:pPr>
      <w:r>
        <w:t>Arredonda para 3 casas depois do ponto, acho que fica mais enxuta a tabela</w:t>
      </w:r>
    </w:p>
  </w:comment>
  <w:comment w:id="41" w:author="de Freitas Costa, Eduardo" w:date="2021-03-28T19:56:00Z" w:initials="dFCE">
    <w:p w14:paraId="62B1592D" w14:textId="3BF3D5ED" w:rsidR="005A3FD7" w:rsidRDefault="005A3FD7">
      <w:pPr>
        <w:pStyle w:val="CommentText"/>
      </w:pPr>
      <w:r>
        <w:rPr>
          <w:rStyle w:val="CommentReference"/>
        </w:rPr>
        <w:annotationRef/>
      </w:r>
      <w:r>
        <w:t>Considera fazer a tabela como a de cima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C88EF8" w15:done="0"/>
  <w15:commentEx w15:paraId="2E40F11E" w15:paraIdParent="2CC88EF8" w15:done="0"/>
  <w15:commentEx w15:paraId="25217957" w15:done="1"/>
  <w15:commentEx w15:paraId="1038CFC2" w15:paraIdParent="25217957" w15:done="1"/>
  <w15:commentEx w15:paraId="6E86EE16" w15:done="1"/>
  <w15:commentEx w15:paraId="4968AD11" w15:paraIdParent="6E86EE16" w15:done="1"/>
  <w15:commentEx w15:paraId="4FC42E61" w15:done="0"/>
  <w15:commentEx w15:paraId="64FFC7A5" w15:paraIdParent="4FC42E61" w15:done="0"/>
  <w15:commentEx w15:paraId="34342AD6" w15:done="1"/>
  <w15:commentEx w15:paraId="37EB990C" w15:done="0"/>
  <w15:commentEx w15:paraId="2AF7861B" w15:paraIdParent="37EB990C" w15:done="0"/>
  <w15:commentEx w15:paraId="62B159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9D8E2" w16cex:dateUtc="2021-03-27T19:16:00Z"/>
  <w16cex:commentExtensible w16cex:durableId="23A48A6E" w16cex:dateUtc="2021-01-09T23:02:00Z"/>
  <w16cex:commentExtensible w16cex:durableId="23C00DBC" w16cex:dateUtc="2021-01-30T19:54:00Z"/>
  <w16cex:commentExtensible w16cex:durableId="23D3A833" w16cex:dateUtc="2021-02-14T16:46:00Z"/>
  <w16cex:commentExtensible w16cex:durableId="23D6899F" w16cex:dateUtc="2021-02-16T21:12:00Z"/>
  <w16cex:commentExtensible w16cex:durableId="240A1DED" w16cex:dateUtc="2021-03-28T00:11:00Z"/>
  <w16cex:commentExtensible w16cex:durableId="240A1783" w16cex:dateUtc="2021-02-14T16:44:00Z"/>
  <w16cex:commentExtensible w16cex:durableId="240A1F4D" w16cex:dateUtc="2021-03-28T00:17:00Z"/>
  <w16cex:commentExtensible w16cex:durableId="240A1F76" w16cex:dateUtc="2021-03-28T00:17:00Z"/>
  <w16cex:commentExtensible w16cex:durableId="2409E094" w16cex:dateUtc="2021-03-27T19:49:00Z"/>
  <w16cex:commentExtensible w16cex:durableId="23D3A9FD" w16cex:dateUtc="2021-02-14T16:54:00Z"/>
  <w16cex:commentExtensible w16cex:durableId="240A1FDA" w16cex:dateUtc="2021-03-28T0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C88EF8" w16cid:durableId="2409D8E2"/>
  <w16cid:commentId w16cid:paraId="2E40F11E" w16cid:durableId="240B5E10"/>
  <w16cid:commentId w16cid:paraId="25217957" w16cid:durableId="23A48A6E"/>
  <w16cid:commentId w16cid:paraId="1038CFC2" w16cid:durableId="23C00DBC"/>
  <w16cid:commentId w16cid:paraId="6E86EE16" w16cid:durableId="23D3A833"/>
  <w16cid:commentId w16cid:paraId="4968AD11" w16cid:durableId="23D6899F"/>
  <w16cid:commentId w16cid:paraId="4FC42E61" w16cid:durableId="240A1DED"/>
  <w16cid:commentId w16cid:paraId="64FFC7A5" w16cid:durableId="240B5E23"/>
  <w16cid:commentId w16cid:paraId="34342AD6" w16cid:durableId="240A1783"/>
  <w16cid:commentId w16cid:paraId="37EB990C" w16cid:durableId="2409E094"/>
  <w16cid:commentId w16cid:paraId="2AF7861B" w16cid:durableId="240B551E"/>
  <w16cid:commentId w16cid:paraId="62B1592D" w16cid:durableId="240B5D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a Hammes Varela">
    <w15:presenceInfo w15:providerId="Windows Live" w15:userId="523869dab565c6a0"/>
  </w15:person>
  <w15:person w15:author="de Freitas Costa, Eduardo">
    <w15:presenceInfo w15:providerId="None" w15:userId="de Freitas Costa, Eduardo"/>
  </w15:person>
  <w15:person w15:author="Fernanda Hammes Varela [2]">
    <w15:presenceInfo w15:providerId="AD" w15:userId="S-1-5-21-14710618-1885873120-5979419-36803"/>
  </w15:person>
  <w15:person w15:author="RENATO STEIN">
    <w15:presenceInfo w15:providerId="Windows Live" w15:userId="e4f78366547ffe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3NzQ1sTQzNLZU0lEKTi0uzszPAykwrAUACq/W1iwAAAA="/>
  </w:docVars>
  <w:rsids>
    <w:rsidRoot w:val="00AC2119"/>
    <w:rsid w:val="000D7DD5"/>
    <w:rsid w:val="001D5549"/>
    <w:rsid w:val="00387EA7"/>
    <w:rsid w:val="005A3FD7"/>
    <w:rsid w:val="0070712A"/>
    <w:rsid w:val="00791F23"/>
    <w:rsid w:val="00AC2119"/>
    <w:rsid w:val="00AE0F54"/>
    <w:rsid w:val="00C0701A"/>
    <w:rsid w:val="00ED6862"/>
    <w:rsid w:val="00EF49C0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28A7"/>
  <w15:chartTrackingRefBased/>
  <w15:docId w15:val="{0CDD025B-DDBB-401B-AFDD-E577755E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2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1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1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F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Hammes Varela</dc:creator>
  <cp:keywords/>
  <dc:description/>
  <cp:lastModifiedBy>de Freitas Costa, Eduardo</cp:lastModifiedBy>
  <cp:revision>4</cp:revision>
  <dcterms:created xsi:type="dcterms:W3CDTF">2021-03-28T17:56:00Z</dcterms:created>
  <dcterms:modified xsi:type="dcterms:W3CDTF">2021-03-28T17:57:00Z</dcterms:modified>
</cp:coreProperties>
</file>